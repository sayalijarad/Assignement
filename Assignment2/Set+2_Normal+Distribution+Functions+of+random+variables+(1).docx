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2B183C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-B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2B183C" w:rsidRDefault="002B183C" w:rsidP="002B183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proofErr w:type="gramStart"/>
      <w:r>
        <w:rPr>
          <w:szCs w:val="21"/>
        </w:rPr>
        <w:t>-  False</w:t>
      </w:r>
      <w:proofErr w:type="gramEnd"/>
      <w:r>
        <w:rPr>
          <w:szCs w:val="21"/>
        </w:rPr>
        <w:t xml:space="preserve">  As only 15.87 % are older than 44 and 34.13% are between 38 and 44.</w:t>
      </w:r>
    </w:p>
    <w:p w:rsidR="002B183C" w:rsidRPr="00EE10F3" w:rsidRDefault="002B183C" w:rsidP="002B183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2B183C" w:rsidRPr="00EE10F3" w:rsidRDefault="002B183C" w:rsidP="002B183C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proofErr w:type="gramStart"/>
      <w:r>
        <w:rPr>
          <w:szCs w:val="21"/>
        </w:rPr>
        <w:t>-  True</w:t>
      </w:r>
      <w:proofErr w:type="gramEnd"/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B183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2B183C" w:rsidRPr="002B183C" w:rsidRDefault="002B183C" w:rsidP="002B183C">
      <w:p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</w:pPr>
      <w:proofErr w:type="spellStart"/>
      <w:r w:rsidRPr="002B183C">
        <w:rPr>
          <w:color w:val="000000" w:themeColor="text1"/>
          <w:sz w:val="24"/>
          <w:szCs w:val="24"/>
        </w:rPr>
        <w:t>Ans</w:t>
      </w:r>
      <w:proofErr w:type="spellEnd"/>
      <w:r w:rsidRPr="002B183C">
        <w:rPr>
          <w:color w:val="000000" w:themeColor="text1"/>
          <w:sz w:val="24"/>
          <w:szCs w:val="24"/>
        </w:rPr>
        <w:t xml:space="preserve">-  </w:t>
      </w:r>
      <w:r w:rsidRPr="002B183C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2B183C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>i.i.d</w:t>
      </w:r>
      <w:proofErr w:type="spellEnd"/>
      <w:r w:rsidRPr="002B183C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 xml:space="preserve"> and n is Large.</w:t>
      </w:r>
    </w:p>
    <w:p w:rsidR="002B183C" w:rsidRPr="002B183C" w:rsidRDefault="002B183C" w:rsidP="002B183C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</w:pPr>
      <w:r w:rsidRPr="002B183C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 xml:space="preserve">The Difference between 2X1 and (X1 + X2) is the magnitude they hold of two different sample subsets (X1 and X2) from the same </w:t>
      </w:r>
      <w:proofErr w:type="gramStart"/>
      <w:r w:rsidRPr="002B183C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>source(</w:t>
      </w:r>
      <w:proofErr w:type="gramEnd"/>
      <w:r w:rsidRPr="002B183C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 xml:space="preserve">population). X1 and X2 can be a different subset of a sample from a similar source (population) but If X1 ~ N(μ, σ2) then, 2 X1 ~ N(2 μ, 4 σ2 ) If X1 ~ N(μ, σ2) and X2 ~ N(μ, σ2) are </w:t>
      </w:r>
      <w:proofErr w:type="spellStart"/>
      <w:r w:rsidRPr="002B183C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>i</w:t>
      </w:r>
      <w:r w:rsidR="00B21BBA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>.</w:t>
      </w:r>
      <w:r w:rsidRPr="002B183C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>i</w:t>
      </w:r>
      <w:r w:rsidR="00B21BBA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>.</w:t>
      </w:r>
      <w:r w:rsidRPr="002B183C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>d</w:t>
      </w:r>
      <w:proofErr w:type="spellEnd"/>
      <w:r w:rsidRPr="002B183C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 xml:space="preserve"> normal random variables then (X1 + X2)</w:t>
      </w:r>
      <w:del w:id="0" w:author="Unknown">
        <w:r w:rsidRPr="002B183C">
          <w:rPr>
            <w:rFonts w:ascii="Segoe UI" w:eastAsia="Times New Roman" w:hAnsi="Segoe UI" w:cs="Segoe UI"/>
            <w:color w:val="000000" w:themeColor="text1"/>
            <w:sz w:val="24"/>
            <w:szCs w:val="24"/>
            <w:lang w:val="en-IN" w:eastAsia="en-IN"/>
          </w:rPr>
          <w:delText>)</w:delText>
        </w:r>
      </w:del>
      <w:r w:rsidRPr="002B183C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>(2 μ, 2 σ2) Hence, 2X1 – (X1+X2) ~(2 μ – 2 μ, 4 σ2 + 2σ2 ) The distribution remains the same for every sample subset of similar source, it tends to fall under Normal distribution and slight deviations in parameters.</w:t>
      </w:r>
    </w:p>
    <w:p w:rsidR="002B183C" w:rsidRPr="002B183C" w:rsidRDefault="002B183C" w:rsidP="002B183C">
      <w:pPr>
        <w:shd w:val="clear" w:color="auto" w:fill="FFFFFF" w:themeFill="background1"/>
        <w:spacing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</w:pPr>
      <w:r w:rsidRPr="002B183C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 xml:space="preserve">The Normal distribution has two parameters, the mean, µ, and the variance, σ2. µ </w:t>
      </w:r>
      <w:proofErr w:type="gramStart"/>
      <w:r w:rsidRPr="002B183C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>and</w:t>
      </w:r>
      <w:proofErr w:type="gramEnd"/>
      <w:r w:rsidRPr="002B183C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 xml:space="preserve"> σ2satisfy −∞ &lt; µ &lt; ∞, σ2&gt; 0. We write X </w:t>
      </w:r>
      <w:r w:rsidRPr="002B183C">
        <w:rPr>
          <w:rFonts w:ascii="Cambria Math" w:eastAsia="Times New Roman" w:hAnsi="Cambria Math" w:cs="Cambria Math"/>
          <w:color w:val="000000" w:themeColor="text1"/>
          <w:sz w:val="24"/>
          <w:szCs w:val="24"/>
          <w:lang w:val="en-IN" w:eastAsia="en-IN"/>
        </w:rPr>
        <w:t>∼</w:t>
      </w:r>
      <w:r w:rsidRPr="002B183C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 xml:space="preserve"> Normal (µ, σ2) or X </w:t>
      </w:r>
      <w:r w:rsidRPr="002B183C">
        <w:rPr>
          <w:rFonts w:ascii="Cambria Math" w:eastAsia="Times New Roman" w:hAnsi="Cambria Math" w:cs="Cambria Math"/>
          <w:color w:val="000000" w:themeColor="text1"/>
          <w:sz w:val="24"/>
          <w:szCs w:val="24"/>
          <w:lang w:val="en-IN" w:eastAsia="en-IN"/>
        </w:rPr>
        <w:t>∼</w:t>
      </w:r>
      <w:r w:rsidRPr="002B183C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 xml:space="preserve"> </w:t>
      </w:r>
      <w:proofErr w:type="gramStart"/>
      <w:r w:rsidRPr="002B183C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>N(</w:t>
      </w:r>
      <w:proofErr w:type="gramEnd"/>
      <w:r w:rsidRPr="002B183C">
        <w:rPr>
          <w:rFonts w:ascii="Segoe UI" w:eastAsia="Times New Roman" w:hAnsi="Segoe UI" w:cs="Segoe UI"/>
          <w:color w:val="000000" w:themeColor="text1"/>
          <w:sz w:val="24"/>
          <w:szCs w:val="24"/>
          <w:lang w:val="en-IN" w:eastAsia="en-IN"/>
        </w:rPr>
        <w:t>µ, σ2 ).</w:t>
      </w:r>
    </w:p>
    <w:p w:rsidR="00155575" w:rsidRPr="00EE10F3" w:rsidRDefault="00155575" w:rsidP="002B183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B21BB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5751D2" w:rsidRPr="00EE10F3" w:rsidRDefault="00B21BBA" w:rsidP="005751D2">
      <w:pPr>
        <w:spacing w:after="120"/>
        <w:contextualSpacing/>
        <w:rPr>
          <w:szCs w:val="21"/>
        </w:rPr>
      </w:pPr>
      <w:proofErr w:type="spellStart"/>
      <w:r>
        <w:rPr>
          <w:color w:val="000000"/>
          <w:szCs w:val="21"/>
        </w:rPr>
        <w:t>Ans</w:t>
      </w:r>
      <w:proofErr w:type="spellEnd"/>
      <w:r>
        <w:rPr>
          <w:color w:val="000000"/>
          <w:szCs w:val="21"/>
        </w:rPr>
        <w:t xml:space="preserve">-  D </w:t>
      </w:r>
      <w:r w:rsidR="005751D2">
        <w:rPr>
          <w:color w:val="000000"/>
          <w:szCs w:val="21"/>
        </w:rPr>
        <w:t xml:space="preserve">  </w:t>
      </w:r>
      <w:bookmarkStart w:id="1" w:name="_GoBack"/>
      <w:bookmarkEnd w:id="1"/>
      <w:r w:rsidR="005751D2">
        <w:rPr>
          <w:color w:val="000000"/>
          <w:szCs w:val="21"/>
        </w:rPr>
        <w:t>[</w:t>
      </w:r>
      <w:r>
        <w:rPr>
          <w:color w:val="000000"/>
          <w:szCs w:val="21"/>
        </w:rPr>
        <w:t xml:space="preserve"> </w:t>
      </w:r>
      <w:r w:rsidR="005751D2" w:rsidRPr="00EE10F3">
        <w:rPr>
          <w:color w:val="000000"/>
          <w:szCs w:val="21"/>
        </w:rPr>
        <w:t>48.5, 151.5</w:t>
      </w:r>
      <w:r w:rsidR="005751D2">
        <w:rPr>
          <w:color w:val="000000"/>
          <w:szCs w:val="21"/>
        </w:rPr>
        <w:t>]</w:t>
      </w:r>
      <w:r w:rsidR="005751D2" w:rsidRPr="00EE10F3">
        <w:rPr>
          <w:color w:val="000000"/>
          <w:szCs w:val="21"/>
        </w:rPr>
        <w:t xml:space="preserve"> </w:t>
      </w:r>
    </w:p>
    <w:p w:rsidR="00B21BBA" w:rsidRPr="00EE10F3" w:rsidRDefault="00B21BBA" w:rsidP="00B21BBA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9C1" w:rsidRDefault="009E79C1" w:rsidP="002B183C">
      <w:pPr>
        <w:spacing w:after="0" w:line="240" w:lineRule="auto"/>
      </w:pPr>
      <w:r>
        <w:separator/>
      </w:r>
    </w:p>
  </w:endnote>
  <w:endnote w:type="continuationSeparator" w:id="0">
    <w:p w:rsidR="009E79C1" w:rsidRDefault="009E79C1" w:rsidP="002B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9C1" w:rsidRDefault="009E79C1" w:rsidP="002B183C">
      <w:pPr>
        <w:spacing w:after="0" w:line="240" w:lineRule="auto"/>
      </w:pPr>
      <w:r>
        <w:separator/>
      </w:r>
    </w:p>
  </w:footnote>
  <w:footnote w:type="continuationSeparator" w:id="0">
    <w:p w:rsidR="009E79C1" w:rsidRDefault="009E79C1" w:rsidP="002B1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76235F"/>
    <w:multiLevelType w:val="multilevel"/>
    <w:tmpl w:val="7E2248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183C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751D2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E79C1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BBA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B1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83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1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83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BB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B1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83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1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83C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BB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sayali bhorde</cp:lastModifiedBy>
  <cp:revision>6</cp:revision>
  <dcterms:created xsi:type="dcterms:W3CDTF">2013-09-25T17:43:00Z</dcterms:created>
  <dcterms:modified xsi:type="dcterms:W3CDTF">2024-02-29T09:18:00Z</dcterms:modified>
</cp:coreProperties>
</file>